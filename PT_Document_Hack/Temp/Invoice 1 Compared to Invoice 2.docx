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6081"/>
        <w:gridCol w:w="4085"/>
      </w:tblGrid>
      <w:tr w:rsidTr="00973C4C">
        <w:tblPrEx>
          <w:tblW w:w="5000" w:type="pct"/>
          <w:tblBorders>
            <w:bottom w:val="single" w:sz="4" w:space="0" w:color="auto"/>
          </w:tblBorders>
          <w:tblCellMar>
            <w:top w:w="144" w:type="dxa"/>
            <w:left w:w="115" w:type="dxa"/>
            <w:bottom w:w="58" w:type="dxa"/>
            <w:right w:w="115" w:type="dxa"/>
          </w:tblCellMar>
          <w:tblLook w:val="0000"/>
        </w:tblPrEx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P="0009456A">
            <w:del w:id="0" w:author="a" w:date="2023-05-19T17:51:22Z">
              <w:r>
                <w:rPr>
                  <w:noProof/>
                </w:rPr>
                <w:drawing>
                  <wp:inline distT="0" distB="0" distL="0" distR="0">
                    <wp:extent cx="2286000" cy="714375"/>
                    <wp:effectExtent l="0" t="0" r="0" b="0"/>
                    <wp:docPr id="1" name="Picture 1" descr="http://lh6.ggpht.com/_XjcDyZkJqHg/TPaaRcaysbI/AAAAAAAAAFo/b1U3q-qbTjY/AdventureWorks%20Logo%5B5%5D.png?imgmax=80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lh6.ggpht.com/_XjcDyZkJqHg/TPaaRcaysbI/AAAAAAAAAFo/b1U3q-qbTjY/AdventureWorks%20Logo%5B5%5D.png?imgmax=80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xmlns:r="http://schemas.openxmlformats.org/officeDocument/2006/relationships" r:embed="rId5">
                              <a:extLst>
                                <a:ext xmlns:a="http://schemas.openxmlformats.org/drawingml/2006/main"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6000" cy="714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  <w:ins w:id="1" w:author="a" w:date="2023-05-19T17:51:22Z">
              <w:r>
                <w:rPr>
                  <w:noProof/>
                </w:rPr>
                <w:drawing>
                  <wp:inline distT="0" distB="0" distL="0" distR="0">
                    <wp:extent cx="2286000" cy="714375"/>
                    <wp:effectExtent l="0" t="0" r="0" b="0"/>
                    <wp:docPr id="1027341789" name="Picture 1" descr="http://lh6.ggpht.com/_XjcDyZkJqHg/TPaaRcaysbI/AAAAAAAAAFo/b1U3q-qbTjY/AdventureWorks%20Logo%5B5%5D.png?imgmax=80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lh6.ggpht.com/_XjcDyZkJqHg/TPaaRcaysbI/AAAAAAAAAFo/b1U3q-qbTjY/AdventureWorks%20Logo%5B5%5D.png?imgmax=80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xmlns:r="http://schemas.openxmlformats.org/officeDocument/2006/relationships" r:embed="rId5">
                              <a:extLst>
                                <a:ext xmlns:a="http://schemas.openxmlformats.org/drawingml/2006/main"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6000" cy="714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r w:rsidR="00BA56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0" allowOverlap="1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top</wp:align>
                      </wp:positionV>
                      <wp:extent cx="6492240" cy="1242695"/>
                      <wp:effectExtent l="0" t="0" r="3810" b="0"/>
                      <wp:wrapNone/>
                      <wp:docPr id="5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2240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xmlns:a="http://schemas.openxmlformats.org/drawingml/2006/main"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anchor="t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5" style="height:97.85pt;margin-left:0;margin-top:0;mso-height-percent:0;mso-height-relative:page;mso-position-horizontal:center;mso-position-horizontal-relative:page;mso-position-vertical:top;mso-position-vertical-relative:margin;mso-width-percent:0;mso-width-relative:page;mso-wrap-distance-bottom:0;mso-wrap-distance-left:9pt;mso-wrap-distance-right:9pt;mso-wrap-distance-top:0;mso-wrap-style:square;position:absolute;v-text-anchor:top;visibility:visible;width:511.2pt;z-index:-251657216" o:allowincell="f" fillcolor="#b8cce4" stroked="f">
                      <v:fill rotate="t" focus="100%" type="gradient"/>
                      <w10:wrap anchory="margin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P="00E27198">
            <w:pPr>
              <w:pStyle w:val="Heading1"/>
            </w:pPr>
            <w:r>
              <w:t>INVOICE</w:t>
            </w:r>
          </w:p>
        </w:tc>
      </w:tr>
      <w:tr w:rsidTr="00973C4C">
        <w:tblPrEx>
          <w:tblW w:w="5000" w:type="pct"/>
          <w:tblCellMar>
            <w:top w:w="144" w:type="dxa"/>
            <w:left w:w="115" w:type="dxa"/>
            <w:bottom w:w="58" w:type="dxa"/>
            <w:right w:w="115" w:type="dxa"/>
          </w:tblCellMar>
          <w:tblLook w:val="0000"/>
        </w:tblPrEx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Company"/>
              <w:tag w:val="Company"/>
              <w:id w:val="963386479"/>
              <w:placeholder>
                <w:docPart w:val="440835A2039048699B2E22B12674621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:rsidR="009C5836" w:rsidP="009C5836">
                <w:pPr>
                  <w:pStyle w:val="Name"/>
                </w:pPr>
                <w:r>
                  <w:t>Adventure</w:t>
                </w:r>
                <w:ins w:id="2" w:author="a" w:date="2023-05-19T17:51:22Z">
                  <w:r w:rsidR="009154B9">
                    <w:t xml:space="preserve"> </w:t>
                  </w:r>
                </w:ins>
                <w:r>
                  <w:t>Works</w:t>
                </w:r>
              </w:p>
            </w:sdtContent>
          </w:sdt>
          <w:sdt>
            <w:sdtPr>
              <w:rPr>
                <w:noProof/>
              </w:rPr>
              <w:alias w:val="Slogan"/>
              <w:tag w:val="Slogan"/>
              <w:id w:val="963386490"/>
              <w:placeholder>
                <w:docPart w:val="DF90D962BB35468DAF5E2A6A7D03E64F"/>
              </w:placeholder>
              <w:showingPlcHdr/>
              <w:richText/>
              <w:temporary/>
            </w:sdtPr>
            <w:sdtContent>
              <w:p w:rsidR="009C5836" w:rsidP="00973C4C">
                <w:pPr>
                  <w:pStyle w:val="Slogan"/>
                  <w:rPr>
                    <w:noProof/>
                  </w:rPr>
                </w:pPr>
                <w:del w:id="3" w:author="a" w:date="2023-05-19T17:51:22Z">
                  <w:r>
                    <w:rPr>
                      <w:noProof/>
                    </w:rPr>
                    <w:delText>[Company Slogan]</w:delText>
                  </w:r>
                </w:del>
                <w:ins w:id="4" w:author="a" w:date="2023-05-19T17:51:22Z">
                  <w:r>
                    <w:rPr>
                      <w:noProof/>
                    </w:rPr>
                    <w:t>Cycles for Everyone</w:t>
                  </w:r>
                </w:ins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P="009C5836">
            <w:pPr>
              <w:pStyle w:val="DateandNumber"/>
            </w:pPr>
            <w:r>
              <w:t>INVOICE</w:t>
            </w:r>
            <w:r w:rsidR="00012C15">
              <w:t xml:space="preserve"> #</w:t>
            </w:r>
            <w:r w:rsidR="00017A97">
              <w:t xml:space="preserve"> </w:t>
            </w:r>
            <w:r w:rsidR="00BA5602">
              <w:t>INV2015</w:t>
            </w:r>
          </w:p>
          <w:p w:rsidR="009C5836" w:rsidP="00973C4C">
            <w:pPr>
              <w:pStyle w:val="DateandNumber"/>
            </w:pPr>
            <w:r w:rsidRPr="005A6D66">
              <w:t>Date:</w:t>
            </w:r>
            <w:sdt>
              <w:sdtPr>
                <w:alias w:val="Date"/>
                <w:tag w:val="Date"/>
                <w:id w:val="963386544"/>
                <w:placeholder>
                  <w:docPart w:val="E85F0FA85F3349F4B064E5F9CDCA9C55"/>
                </w:placeholder>
                <w:date w:fullDate="2015-04-2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BA5602">
                  <w:t>April 21, 2015</w:t>
                </w:r>
              </w:sdtContent>
            </w:sdt>
            <w:r w:rsidR="00973C4C">
              <w:t xml:space="preserve"> </w:t>
            </w:r>
          </w:p>
        </w:tc>
      </w:tr>
      <w:tr w:rsidTr="00973C4C">
        <w:tblPrEx>
          <w:tblW w:w="5000" w:type="pct"/>
          <w:tblCellMar>
            <w:top w:w="144" w:type="dxa"/>
            <w:left w:w="115" w:type="dxa"/>
            <w:bottom w:w="58" w:type="dxa"/>
            <w:right w:w="115" w:type="dxa"/>
          </w:tblCellMar>
          <w:tblLook w:val="0000"/>
        </w:tblPrEx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973C4C" w:rsidP="00973C4C">
            <w:r w:rsidRPr="00BA5602">
              <w:t>1970 Napa Ct.</w:t>
            </w:r>
            <w:r>
              <w:t xml:space="preserve">, </w:t>
            </w:r>
            <w:r w:rsidRPr="00BA5602">
              <w:t>Bothell</w:t>
            </w:r>
            <w:r>
              <w:t xml:space="preserve">, </w:t>
            </w:r>
            <w:r w:rsidRPr="00BA5602">
              <w:t>98011</w:t>
            </w:r>
          </w:p>
          <w:p w:rsidR="00973C4C" w:rsidP="00973C4C">
            <w:r w:rsidRPr="001E3C2E">
              <w:t xml:space="preserve">Phone </w:t>
            </w:r>
            <w:r w:rsidRPr="00BA5602" w:rsidR="00BA5602">
              <w:t>697-555-0142</w:t>
            </w:r>
            <w:r>
              <w:t xml:space="preserve"> </w:t>
            </w:r>
            <w:r w:rsidRPr="001E3C2E">
              <w:t xml:space="preserve">Fax </w:t>
            </w:r>
            <w:r w:rsidRPr="00BA5602" w:rsidR="00BA5602">
              <w:t>849-555-0139</w:t>
            </w:r>
          </w:p>
          <w:p w:rsidR="00E27198" w:rsidP="00973C4C">
            <w:r w:rsidRPr="00BA5602">
              <w:t>ken0@adventure-works.com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7496" w:rsidRPr="005A6D66" w:rsidP="00A4752F"/>
        </w:tc>
      </w:tr>
    </w:tbl>
    <w:p w:rsidR="008A3C48" w:rsidRPr="001E3C2E" w:rsidP="00897D19"/>
    <w:tbl>
      <w:tblPr>
        <w:tblW w:w="6739" w:type="pct"/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454"/>
        <w:gridCol w:w="5617"/>
        <w:gridCol w:w="561"/>
        <w:gridCol w:w="3535"/>
        <w:gridCol w:w="3535"/>
      </w:tblGrid>
      <w:tr w:rsidTr="00BA5602">
        <w:tblPrEx>
          <w:tblW w:w="6739" w:type="pct"/>
          <w:tblCellMar>
            <w:top w:w="58" w:type="dxa"/>
            <w:left w:w="115" w:type="dxa"/>
            <w:bottom w:w="58" w:type="dxa"/>
            <w:right w:w="115" w:type="dxa"/>
          </w:tblCellMar>
          <w:tblLook w:val="0000"/>
        </w:tblPrEx>
        <w:trPr>
          <w:trHeight w:val="1184"/>
        </w:trPr>
        <w:tc>
          <w:tcPr>
            <w:tcW w:w="453" w:type="dxa"/>
          </w:tcPr>
          <w:p w:rsidR="00BA5602" w:rsidRPr="001E3C2E" w:rsidP="00703C78">
            <w:pPr>
              <w:pStyle w:val="Heading2"/>
            </w:pPr>
            <w:r>
              <w:t>To</w:t>
            </w:r>
          </w:p>
        </w:tc>
        <w:tc>
          <w:tcPr>
            <w:tcW w:w="5617" w:type="dxa"/>
          </w:tcPr>
          <w:p w:rsidR="00BA5602" w:rsidRPr="001E3C2E" w:rsidP="00973C4C">
            <w:r w:rsidRPr="00BA5602">
              <w:t>Ken</w:t>
            </w:r>
            <w:r>
              <w:t xml:space="preserve"> </w:t>
            </w:r>
            <w:r w:rsidRPr="00BA5602">
              <w:t>Sánchez</w:t>
            </w:r>
          </w:p>
          <w:p w:rsidR="00BA5602" w:rsidRPr="001E3C2E" w:rsidP="00973C4C">
            <w:pPr>
              <w:rPr>
                <w:del w:id="5" w:author="a" w:date="2023-05-19T17:51:22Z"/>
              </w:rPr>
            </w:pPr>
            <w:del w:id="6" w:author="a" w:date="2023-05-19T17:51:22Z">
              <w:r>
                <w:delText>AdventureWorks</w:delText>
              </w:r>
            </w:del>
          </w:p>
          <w:p w:rsidR="00BA5602" w:rsidP="00973C4C">
            <w:r w:rsidRPr="00BA5602">
              <w:t>8713 Yosemite Ct.</w:t>
            </w:r>
          </w:p>
          <w:p w:rsidR="00BA5602" w:rsidRPr="001E3C2E" w:rsidP="00973C4C">
            <w:r w:rsidRPr="00BA5602">
              <w:t>Detroit</w:t>
            </w:r>
            <w:r>
              <w:t xml:space="preserve">, </w:t>
            </w:r>
            <w:r w:rsidRPr="00BA5602">
              <w:t>48226</w:t>
            </w:r>
          </w:p>
          <w:p w:rsidR="00BA5602" w:rsidP="00973C4C">
            <w:r w:rsidRPr="00BA5602">
              <w:t>632-555-0129</w:t>
            </w:r>
          </w:p>
          <w:p w:rsidR="00BA5602" w:rsidRPr="001E3C2E" w:rsidP="00BA5602">
            <w:r>
              <w:t>Customer ID C2001-433</w:t>
            </w:r>
          </w:p>
        </w:tc>
        <w:tc>
          <w:tcPr>
            <w:tcW w:w="561" w:type="dxa"/>
          </w:tcPr>
          <w:p w:rsidR="00BA5602" w:rsidP="00703C78">
            <w:pPr>
              <w:pStyle w:val="Heading2"/>
            </w:pPr>
            <w:r>
              <w:t xml:space="preserve">SHIP </w:t>
            </w:r>
          </w:p>
          <w:p w:rsidR="00BA5602" w:rsidRPr="006C6182" w:rsidP="00703C78">
            <w:pPr>
              <w:pStyle w:val="Heading2"/>
            </w:pPr>
            <w:r>
              <w:t>TO</w:t>
            </w:r>
          </w:p>
        </w:tc>
        <w:tc>
          <w:tcPr>
            <w:tcW w:w="3535" w:type="dxa"/>
          </w:tcPr>
          <w:p w:rsidR="00BA5602" w:rsidRPr="001E3C2E" w:rsidP="00B76826">
            <w:r w:rsidRPr="00BA5602">
              <w:t>Ken</w:t>
            </w:r>
            <w:r>
              <w:t xml:space="preserve"> </w:t>
            </w:r>
            <w:r w:rsidRPr="00BA5602">
              <w:t>Sánchez</w:t>
            </w:r>
          </w:p>
          <w:p w:rsidR="00BA5602" w:rsidRPr="001E3C2E" w:rsidP="00B76826">
            <w:pPr>
              <w:rPr>
                <w:del w:id="7" w:author="a" w:date="2023-05-19T17:51:22Z"/>
              </w:rPr>
            </w:pPr>
            <w:del w:id="8" w:author="a" w:date="2023-05-19T17:51:22Z">
              <w:r>
                <w:delText>AdventureWorks</w:delText>
              </w:r>
            </w:del>
          </w:p>
          <w:p w:rsidR="00BA5602" w:rsidP="00B76826">
            <w:r w:rsidRPr="00BA5602">
              <w:t>8713 Yosemite Ct.</w:t>
            </w:r>
          </w:p>
          <w:p w:rsidR="00BA5602" w:rsidRPr="001E3C2E" w:rsidP="00B76826">
            <w:r w:rsidRPr="00BA5602">
              <w:t>Detroit</w:t>
            </w:r>
            <w:r>
              <w:t xml:space="preserve">, </w:t>
            </w:r>
            <w:r w:rsidRPr="00BA5602">
              <w:t>48226</w:t>
            </w:r>
          </w:p>
          <w:p w:rsidR="00BA5602" w:rsidP="00B76826">
            <w:r w:rsidRPr="00BA5602">
              <w:t>632-555-0129</w:t>
            </w:r>
          </w:p>
          <w:p w:rsidR="00BA5602" w:rsidRPr="001E3C2E" w:rsidP="00B76826">
            <w:r>
              <w:t>Customer ID C2001-433</w:t>
            </w:r>
          </w:p>
        </w:tc>
        <w:tc>
          <w:tcPr>
            <w:tcW w:w="3535" w:type="dxa"/>
          </w:tcPr>
          <w:p w:rsidR="00BA5602" w:rsidRPr="001E3C2E" w:rsidP="00973C4C"/>
        </w:tc>
      </w:tr>
    </w:tbl>
    <w:p w:rsidR="008A3C48"/>
    <w:p w:rsidR="009C5836" w:rsidRPr="001E3C2E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60"/>
      </w:tblPr>
      <w:tblGrid>
        <w:gridCol w:w="5129"/>
        <w:gridCol w:w="3312"/>
        <w:gridCol w:w="518"/>
        <w:gridCol w:w="1207"/>
      </w:tblGrid>
      <w:tr w:rsidTr="003A67C8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  <w:tblLook w:val="0060"/>
        </w:tblPrEx>
        <w:trPr>
          <w:cantSplit/>
          <w:trHeight w:val="288"/>
          <w:ins w:id="9" w:author="a" w:date="2023-05-19T17:51:22Z"/>
        </w:trPr>
        <w:tc>
          <w:tcPr>
            <w:tcW w:w="5129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B3C3B" w:rsidRPr="001E3C2E" w:rsidP="00BA71B8">
            <w:pPr>
              <w:pStyle w:val="ColumnHeadings"/>
              <w:rPr>
                <w:ins w:id="10" w:author="a" w:date="2023-05-19T17:51:22Z"/>
              </w:rPr>
            </w:pPr>
            <w:ins w:id="11" w:author="a" w:date="2023-05-19T17:51:22Z">
              <w:r>
                <w:t>DESCRIPTION</w:t>
              </w:r>
            </w:ins>
          </w:p>
        </w:tc>
        <w:tc>
          <w:tcPr>
            <w:tcW w:w="3830" w:type="dxa"/>
            <w:gridSpan w:val="2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B3C3B" w:rsidP="00EB3C3B">
            <w:pPr>
              <w:pStyle w:val="ColumnHeadings"/>
              <w:rPr>
                <w:ins w:id="12" w:author="a" w:date="2023-05-19T17:51:22Z"/>
              </w:rPr>
            </w:pPr>
            <w:ins w:id="13" w:author="a" w:date="2023-05-19T17:51:22Z">
              <w:r>
                <w:t>Images</w:t>
              </w:r>
            </w:ins>
            <w:bookmarkStart w:id="14" w:name="_GoBack"/>
            <w:bookmarkEnd w:id="14"/>
          </w:p>
        </w:tc>
        <w:tc>
          <w:tcPr>
            <w:tcW w:w="1207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B3C3B" w:rsidRPr="001E3C2E" w:rsidP="00723603">
            <w:pPr>
              <w:pStyle w:val="ColumnHeadings"/>
              <w:rPr>
                <w:ins w:id="15" w:author="a" w:date="2023-05-19T17:51:22Z"/>
              </w:rPr>
            </w:pPr>
            <w:ins w:id="16" w:author="a" w:date="2023-05-19T17:51:22Z">
              <w:r>
                <w:t>TOTAL</w:t>
              </w:r>
            </w:ins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17" w:author="a" w:date="2023-05-19T17:51:22Z"/>
        </w:trPr>
        <w:tc>
          <w:tcPr>
            <w:tcW w:w="8370" w:type="dxa"/>
            <w:gridSpan w:val="2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DF7693" w:rsidRPr="001E3C2E" w:rsidP="00BA71B8">
            <w:pPr>
              <w:pStyle w:val="ColumnHeadings"/>
              <w:rPr>
                <w:del w:id="18" w:author="a" w:date="2023-05-19T17:51:22Z"/>
              </w:rPr>
            </w:pPr>
            <w:del w:id="19" w:author="a" w:date="2023-05-19T17:51:22Z">
              <w:r>
                <w:delText>DESCRIPTION</w:delText>
              </w:r>
            </w:del>
          </w:p>
        </w:tc>
        <w:tc>
          <w:tcPr>
            <w:tcW w:w="1710" w:type="dxa"/>
            <w:gridSpan w:val="2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DF7693" w:rsidRPr="001E3C2E" w:rsidP="00723603">
            <w:pPr>
              <w:pStyle w:val="ColumnHeadings"/>
              <w:rPr>
                <w:del w:id="20" w:author="a" w:date="2023-05-19T17:51:22Z"/>
              </w:rPr>
            </w:pPr>
            <w:del w:id="21" w:author="a" w:date="2023-05-19T17:51:22Z">
              <w:r>
                <w:delText>TOTAL</w:delText>
              </w:r>
            </w:del>
          </w:p>
        </w:tc>
      </w:tr>
      <w:tr w:rsidTr="003A67C8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60"/>
        </w:tblPrEx>
        <w:trPr>
          <w:cantSplit/>
          <w:trHeight w:val="288"/>
          <w:ins w:id="22" w:author="a" w:date="2023-05-19T17:51:22Z"/>
        </w:trPr>
        <w:tc>
          <w:tcPr>
            <w:tcW w:w="512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B3C3B" w:rsidP="009D545B">
            <w:pPr>
              <w:rPr>
                <w:ins w:id="23" w:author="a" w:date="2023-05-19T17:51:22Z"/>
              </w:rPr>
            </w:pPr>
            <w:ins w:id="24" w:author="a" w:date="2023-05-19T17:51:22Z">
              <w:r>
                <w:t>Touring-1000</w:t>
              </w:r>
            </w:ins>
          </w:p>
          <w:p w:rsidR="00EB3C3B" w:rsidP="009D545B">
            <w:pPr>
              <w:rPr>
                <w:ins w:id="25" w:author="a" w:date="2023-05-19T17:51:22Z"/>
              </w:rPr>
            </w:pPr>
          </w:p>
          <w:p w:rsidR="00EB3C3B" w:rsidRPr="001E3C2E" w:rsidP="009D545B">
            <w:pPr>
              <w:rPr>
                <w:ins w:id="26" w:author="a" w:date="2023-05-19T17:51:22Z"/>
              </w:rPr>
            </w:pPr>
          </w:p>
        </w:tc>
        <w:tc>
          <w:tcPr>
            <w:tcW w:w="383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EB3C3B" w:rsidP="00EB3C3B">
            <w:pPr>
              <w:pStyle w:val="Amount"/>
              <w:jc w:val="center"/>
              <w:rPr>
                <w:ins w:id="27" w:author="a" w:date="2023-05-19T17:51:22Z"/>
              </w:rPr>
            </w:pPr>
            <w:ins w:id="28" w:author="a" w:date="2023-05-19T17:51:22Z">
              <w:r>
                <w:rPr>
                  <w:noProof/>
                </w:rPr>
                <w:drawing>
                  <wp:inline distT="0" distB="0" distL="0" distR="0">
                    <wp:extent cx="1514475" cy="896064"/>
                    <wp:effectExtent l="0" t="0" r="0" b="0"/>
                    <wp:docPr id="6" name="Picture 6" descr="Image result for cycle touri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Image result for cycle touri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xmlns:r="http://schemas.openxmlformats.org/officeDocument/2006/relationships" r:embed="rId6">
                              <a:extLst>
                                <a:ext xmlns:a="http://schemas.openxmlformats.org/drawingml/2006/main"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14475" cy="896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120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3C3B" w:rsidRPr="001E3C2E" w:rsidP="00316063">
            <w:pPr>
              <w:pStyle w:val="Amount"/>
              <w:rPr>
                <w:ins w:id="29" w:author="a" w:date="2023-05-19T17:51:22Z"/>
              </w:rPr>
            </w:pPr>
            <w:ins w:id="30" w:author="a" w:date="2023-05-19T17:51:22Z">
              <w:r>
                <w:t xml:space="preserve">$ </w:t>
              </w:r>
            </w:ins>
            <w:ins w:id="31" w:author="a" w:date="2023-05-19T17:51:22Z">
              <w:r>
                <w:t>570</w:t>
              </w:r>
            </w:ins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32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P="00670A5B">
            <w:pPr>
              <w:rPr>
                <w:del w:id="33" w:author="a" w:date="2023-05-19T17:51:22Z"/>
              </w:rPr>
            </w:pPr>
            <w:del w:id="34" w:author="a" w:date="2023-05-19T17:51:22Z">
              <w:r w:rsidRPr="00937480">
                <w:delText>Touring-1000</w:delText>
              </w:r>
            </w:del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P="00316063">
            <w:pPr>
              <w:pStyle w:val="Amount"/>
              <w:rPr>
                <w:del w:id="35" w:author="a" w:date="2023-05-19T17:51:22Z"/>
              </w:rPr>
            </w:pPr>
            <w:del w:id="36" w:author="a" w:date="2023-05-19T17:51:22Z">
              <w:r>
                <w:delText>570</w:delText>
              </w:r>
            </w:del>
          </w:p>
        </w:tc>
      </w:tr>
      <w:tr w:rsidTr="003A67C8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60"/>
        </w:tblPrEx>
        <w:trPr>
          <w:cantSplit/>
          <w:trHeight w:val="288"/>
          <w:ins w:id="37" w:author="a" w:date="2023-05-19T17:51:22Z"/>
        </w:trPr>
        <w:tc>
          <w:tcPr>
            <w:tcW w:w="512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B3C3B" w:rsidP="00937480">
            <w:pPr>
              <w:rPr>
                <w:ins w:id="38" w:author="a" w:date="2023-05-19T17:51:22Z"/>
              </w:rPr>
            </w:pPr>
            <w:ins w:id="39" w:author="a" w:date="2023-05-19T17:51:22Z">
              <w:r w:rsidRPr="00937480">
                <w:t>Mountain Shorts</w:t>
              </w:r>
            </w:ins>
          </w:p>
          <w:p w:rsidR="00EB3C3B" w:rsidP="00937480">
            <w:pPr>
              <w:rPr>
                <w:ins w:id="40" w:author="a" w:date="2023-05-19T17:51:22Z"/>
              </w:rPr>
            </w:pPr>
          </w:p>
          <w:p w:rsidR="00EB3C3B" w:rsidRPr="001E3C2E" w:rsidP="00937480">
            <w:pPr>
              <w:rPr>
                <w:ins w:id="41" w:author="a" w:date="2023-05-19T17:51:22Z"/>
              </w:rPr>
            </w:pPr>
          </w:p>
        </w:tc>
        <w:tc>
          <w:tcPr>
            <w:tcW w:w="383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EB3C3B" w:rsidP="00EB3C3B">
            <w:pPr>
              <w:pStyle w:val="Amount"/>
              <w:jc w:val="center"/>
              <w:rPr>
                <w:ins w:id="42" w:author="a" w:date="2023-05-19T17:51:22Z"/>
              </w:rPr>
            </w:pPr>
            <w:ins w:id="43" w:author="a" w:date="2023-05-19T17:51:22Z">
              <w:r>
                <w:rPr>
                  <w:noProof/>
                </w:rPr>
                <w:drawing>
                  <wp:inline distT="0" distB="0" distL="0" distR="0">
                    <wp:extent cx="1057275" cy="1284589"/>
                    <wp:effectExtent l="0" t="0" r="0" b="0"/>
                    <wp:docPr id="9" name="Picture 9" descr="http://www.rockgardn.com/images/KarmaAM_Shorts-Olive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://www.rockgardn.com/images/KarmaAM_Shorts-Olive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xmlns:r="http://schemas.openxmlformats.org/officeDocument/2006/relationships" r:embed="rId7" cstate="print">
                              <a:extLst>
                                <a:ext xmlns:a="http://schemas.openxmlformats.org/drawingml/2006/main"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2845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120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3C3B" w:rsidRPr="001E3C2E" w:rsidP="00316063">
            <w:pPr>
              <w:pStyle w:val="Amount"/>
              <w:rPr>
                <w:ins w:id="44" w:author="a" w:date="2023-05-19T17:51:22Z"/>
              </w:rPr>
            </w:pPr>
            <w:ins w:id="45" w:author="a" w:date="2023-05-19T17:51:22Z">
              <w:r>
                <w:t xml:space="preserve">$ </w:t>
              </w:r>
            </w:ins>
            <w:ins w:id="46" w:author="a" w:date="2023-05-19T17:51:22Z">
              <w:r>
                <w:t>15</w:t>
              </w:r>
            </w:ins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47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P="00937480">
            <w:pPr>
              <w:rPr>
                <w:del w:id="48" w:author="a" w:date="2023-05-19T17:51:22Z"/>
              </w:rPr>
            </w:pPr>
            <w:del w:id="49" w:author="a" w:date="2023-05-19T17:51:22Z">
              <w:r w:rsidRPr="00937480">
                <w:delText>Mountain Shorts</w:delText>
              </w:r>
            </w:del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P="00316063">
            <w:pPr>
              <w:pStyle w:val="Amount"/>
              <w:rPr>
                <w:del w:id="50" w:author="a" w:date="2023-05-19T17:51:22Z"/>
              </w:rPr>
            </w:pPr>
            <w:del w:id="51" w:author="a" w:date="2023-05-19T17:51:22Z">
              <w:r>
                <w:delText>15</w:delText>
              </w:r>
            </w:del>
          </w:p>
        </w:tc>
      </w:tr>
      <w:tr w:rsidTr="003A67C8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60"/>
        </w:tblPrEx>
        <w:trPr>
          <w:cantSplit/>
          <w:trHeight w:val="288"/>
          <w:ins w:id="52" w:author="a" w:date="2023-05-19T17:51:22Z"/>
        </w:trPr>
        <w:tc>
          <w:tcPr>
            <w:tcW w:w="512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B3C3B" w:rsidRPr="001E3C2E" w:rsidP="00DF7693">
            <w:pPr>
              <w:rPr>
                <w:ins w:id="53" w:author="a" w:date="2023-05-19T17:51:22Z"/>
              </w:rPr>
            </w:pPr>
            <w:ins w:id="54" w:author="a" w:date="2023-05-19T17:51:22Z">
              <w:r w:rsidRPr="00937480">
                <w:t>LL Touring Handlebars</w:t>
              </w:r>
            </w:ins>
          </w:p>
        </w:tc>
        <w:tc>
          <w:tcPr>
            <w:tcW w:w="383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EB3C3B" w:rsidP="00EB3C3B">
            <w:pPr>
              <w:pStyle w:val="Amount"/>
              <w:jc w:val="center"/>
              <w:rPr>
                <w:ins w:id="55" w:author="a" w:date="2023-05-19T17:51:22Z"/>
              </w:rPr>
            </w:pPr>
            <w:ins w:id="56" w:author="a" w:date="2023-05-19T17:51:22Z">
              <w:r>
                <w:obj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6" type="#_x0000_t75" style="height:51pt;width:120pt" o:oleicon="f" o:ole="">
                    <v:imagedata r:id="rId8" o:title=""/>
                  </v:shape>
                  <o:OLEObject Type="Embed" ProgID="PBrush" ShapeID="_x0000_i1026" DrawAspect="Content" ObjectID="_1491140115" r:id="rId9"/>
                </w:object>
              </w:r>
            </w:ins>
          </w:p>
        </w:tc>
        <w:tc>
          <w:tcPr>
            <w:tcW w:w="120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3C3B" w:rsidRPr="001E3C2E" w:rsidP="00316063">
            <w:pPr>
              <w:pStyle w:val="Amount"/>
              <w:rPr>
                <w:ins w:id="57" w:author="a" w:date="2023-05-19T17:51:22Z"/>
              </w:rPr>
            </w:pPr>
            <w:ins w:id="58" w:author="a" w:date="2023-05-19T17:51:22Z">
              <w:r>
                <w:t xml:space="preserve">$ </w:t>
              </w:r>
            </w:ins>
            <w:ins w:id="59" w:author="a" w:date="2023-05-19T17:51:22Z">
              <w:r>
                <w:t>50</w:t>
              </w:r>
            </w:ins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60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P="00DF7693">
            <w:pPr>
              <w:rPr>
                <w:del w:id="61" w:author="a" w:date="2023-05-19T17:51:22Z"/>
              </w:rPr>
            </w:pPr>
            <w:del w:id="62" w:author="a" w:date="2023-05-19T17:51:22Z">
              <w:r w:rsidRPr="00937480">
                <w:delText>LL Touring Handlebars</w:delText>
              </w:r>
            </w:del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P="00316063">
            <w:pPr>
              <w:pStyle w:val="Amount"/>
              <w:rPr>
                <w:del w:id="63" w:author="a" w:date="2023-05-19T17:51:22Z"/>
              </w:rPr>
            </w:pPr>
            <w:del w:id="64" w:author="a" w:date="2023-05-19T17:51:22Z">
              <w:r>
                <w:delText>50</w:delText>
              </w:r>
            </w:del>
          </w:p>
        </w:tc>
      </w:tr>
      <w:tr w:rsidTr="003A67C8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60"/>
        </w:tblPrEx>
        <w:trPr>
          <w:cantSplit/>
          <w:trHeight w:val="288"/>
          <w:ins w:id="65" w:author="a" w:date="2023-05-19T17:51:22Z"/>
        </w:trPr>
        <w:tc>
          <w:tcPr>
            <w:tcW w:w="512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B3C3B" w:rsidRPr="001E3C2E" w:rsidP="00DF7693">
            <w:pPr>
              <w:rPr>
                <w:ins w:id="66" w:author="a" w:date="2023-05-19T17:51:22Z"/>
              </w:rPr>
            </w:pPr>
            <w:ins w:id="67" w:author="a" w:date="2023-05-19T17:51:22Z">
              <w:r w:rsidRPr="00937480">
                <w:t>LL Road Tire</w:t>
              </w:r>
            </w:ins>
          </w:p>
        </w:tc>
        <w:tc>
          <w:tcPr>
            <w:tcW w:w="383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EB3C3B" w:rsidP="00EB3C3B">
            <w:pPr>
              <w:pStyle w:val="Amount"/>
              <w:jc w:val="center"/>
              <w:rPr>
                <w:ins w:id="68" w:author="a" w:date="2023-05-19T17:51:22Z"/>
              </w:rPr>
            </w:pPr>
            <w:ins w:id="69" w:author="a" w:date="2023-05-19T17:51:22Z">
              <w:r>
                <w:rPr>
                  <w:noProof/>
                </w:rPr>
                <w:drawing>
                  <wp:inline distT="0" distB="0" distL="0" distR="0">
                    <wp:extent cx="733425" cy="733425"/>
                    <wp:effectExtent l="0" t="0" r="9525" b="9525"/>
                    <wp:docPr id="10" name="Picture 10" descr="http://oldglorymtb.com/wp-content/uploads/2013/03/maxxis-ignitor-29-mountain-bike-tire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http://oldglorymtb.com/wp-content/uploads/2013/03/maxxis-ignitor-29-mountain-bike-tire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xmlns:r="http://schemas.openxmlformats.org/officeDocument/2006/relationships" r:embed="rId10" cstate="print">
                              <a:extLst>
                                <a:ext xmlns:a="http://schemas.openxmlformats.org/drawingml/2006/main"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 flipV="1">
                              <a:off x="0" y="0"/>
                              <a:ext cx="733425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120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3C3B" w:rsidRPr="001E3C2E" w:rsidP="00316063">
            <w:pPr>
              <w:pStyle w:val="Amount"/>
              <w:rPr>
                <w:ins w:id="70" w:author="a" w:date="2023-05-19T17:51:22Z"/>
              </w:rPr>
            </w:pPr>
            <w:ins w:id="71" w:author="a" w:date="2023-05-19T17:51:22Z">
              <w:r>
                <w:t xml:space="preserve">$ </w:t>
              </w:r>
            </w:ins>
            <w:ins w:id="72" w:author="a" w:date="2023-05-19T17:51:22Z">
              <w:r>
                <w:t>45</w:t>
              </w:r>
            </w:ins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73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P="00DF7693">
            <w:pPr>
              <w:rPr>
                <w:del w:id="74" w:author="a" w:date="2023-05-19T17:51:22Z"/>
              </w:rPr>
            </w:pPr>
            <w:del w:id="75" w:author="a" w:date="2023-05-19T17:51:22Z">
              <w:r w:rsidRPr="00937480">
                <w:delText>LL Road Tire</w:delText>
              </w:r>
            </w:del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P="00316063">
            <w:pPr>
              <w:pStyle w:val="Amount"/>
              <w:rPr>
                <w:del w:id="76" w:author="a" w:date="2023-05-19T17:51:22Z"/>
              </w:rPr>
            </w:pPr>
            <w:del w:id="77" w:author="a" w:date="2023-05-19T17:51:22Z">
              <w:r>
                <w:delText>45</w:delText>
              </w:r>
            </w:del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78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P="00DF7693">
            <w:pPr>
              <w:rPr>
                <w:del w:id="79" w:author="a" w:date="2023-05-19T17:51:22Z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P="00316063">
            <w:pPr>
              <w:pStyle w:val="Amount"/>
              <w:rPr>
                <w:del w:id="80" w:author="a" w:date="2023-05-19T17:51:22Z"/>
              </w:rPr>
            </w:pPr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81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P="00DF7693">
            <w:pPr>
              <w:rPr>
                <w:del w:id="82" w:author="a" w:date="2023-05-19T17:51:22Z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P="00316063">
            <w:pPr>
              <w:pStyle w:val="Amount"/>
              <w:rPr>
                <w:del w:id="83" w:author="a" w:date="2023-05-19T17:51:22Z"/>
              </w:rPr>
            </w:pPr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84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P="00DF7693">
            <w:pPr>
              <w:rPr>
                <w:del w:id="85" w:author="a" w:date="2023-05-19T17:51:22Z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P="00316063">
            <w:pPr>
              <w:pStyle w:val="Amount"/>
              <w:rPr>
                <w:del w:id="86" w:author="a" w:date="2023-05-19T17:51:22Z"/>
              </w:rPr>
            </w:pPr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87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P="00DF7693">
            <w:pPr>
              <w:rPr>
                <w:del w:id="88" w:author="a" w:date="2023-05-19T17:51:22Z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P="00316063">
            <w:pPr>
              <w:pStyle w:val="Amount"/>
              <w:rPr>
                <w:del w:id="89" w:author="a" w:date="2023-05-19T17:51:22Z"/>
              </w:rPr>
            </w:pPr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90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P="00DF7693">
            <w:pPr>
              <w:rPr>
                <w:del w:id="91" w:author="a" w:date="2023-05-19T17:51:22Z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P="00316063">
            <w:pPr>
              <w:pStyle w:val="Amount"/>
              <w:rPr>
                <w:del w:id="92" w:author="a" w:date="2023-05-19T17:51:22Z"/>
              </w:rPr>
            </w:pPr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93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P="00DF7693">
            <w:pPr>
              <w:rPr>
                <w:del w:id="94" w:author="a" w:date="2023-05-19T17:51:22Z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P="00316063">
            <w:pPr>
              <w:pStyle w:val="Amount"/>
              <w:rPr>
                <w:del w:id="95" w:author="a" w:date="2023-05-19T17:51:22Z"/>
              </w:rPr>
            </w:pPr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96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P="00DF7693">
            <w:pPr>
              <w:rPr>
                <w:del w:id="97" w:author="a" w:date="2023-05-19T17:51:22Z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P="00316063">
            <w:pPr>
              <w:pStyle w:val="Amount"/>
              <w:rPr>
                <w:del w:id="98" w:author="a" w:date="2023-05-19T17:51:22Z"/>
              </w:rPr>
            </w:pPr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99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P="00DF7693">
            <w:pPr>
              <w:rPr>
                <w:del w:id="100" w:author="a" w:date="2023-05-19T17:51:22Z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P="00316063">
            <w:pPr>
              <w:pStyle w:val="Amount"/>
              <w:rPr>
                <w:del w:id="101" w:author="a" w:date="2023-05-19T17:51:22Z"/>
              </w:rPr>
            </w:pPr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102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8A3C48" w:rsidRPr="001E3C2E" w:rsidP="00DF7693">
            <w:pPr>
              <w:rPr>
                <w:del w:id="103" w:author="a" w:date="2023-05-19T17:51:22Z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3C48" w:rsidRPr="001E3C2E" w:rsidP="00316063">
            <w:pPr>
              <w:pStyle w:val="Amount"/>
              <w:rPr>
                <w:del w:id="104" w:author="a" w:date="2023-05-19T17:51:22Z"/>
              </w:rPr>
            </w:pPr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105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8A3C48" w:rsidRPr="001E3C2E" w:rsidP="00DF7693">
            <w:pPr>
              <w:rPr>
                <w:del w:id="106" w:author="a" w:date="2023-05-19T17:51:22Z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3C48" w:rsidRPr="001E3C2E" w:rsidP="00316063">
            <w:pPr>
              <w:pStyle w:val="Amount"/>
              <w:rPr>
                <w:del w:id="107" w:author="a" w:date="2023-05-19T17:51:22Z"/>
              </w:rPr>
            </w:pPr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108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8A3C48" w:rsidRPr="001E3C2E" w:rsidP="00DF7693">
            <w:pPr>
              <w:rPr>
                <w:del w:id="109" w:author="a" w:date="2023-05-19T17:51:22Z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3C48" w:rsidRPr="001E3C2E" w:rsidP="00316063">
            <w:pPr>
              <w:pStyle w:val="Amount"/>
              <w:rPr>
                <w:del w:id="110" w:author="a" w:date="2023-05-19T17:51:22Z"/>
              </w:rPr>
            </w:pPr>
          </w:p>
        </w:tc>
      </w:tr>
      <w:tr w:rsidTr="003A67C8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60"/>
        </w:tblPrEx>
        <w:trPr>
          <w:cantSplit/>
          <w:trHeight w:val="288"/>
          <w:ins w:id="111" w:author="a" w:date="2023-05-19T17:51:22Z"/>
        </w:trPr>
        <w:tc>
          <w:tcPr>
            <w:tcW w:w="5129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B3C3B" w:rsidRPr="001E3C2E" w:rsidP="008A3C48">
            <w:pPr>
              <w:pStyle w:val="Labels"/>
              <w:rPr>
                <w:ins w:id="112" w:author="a" w:date="2023-05-19T17:51:22Z"/>
              </w:rPr>
            </w:pPr>
            <w:ins w:id="113" w:author="a" w:date="2023-05-19T17:51:22Z">
              <w:r>
                <w:t>total due</w:t>
              </w:r>
            </w:ins>
          </w:p>
        </w:tc>
        <w:tc>
          <w:tcPr>
            <w:tcW w:w="383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EB3C3B" w:rsidP="003A67C8">
            <w:pPr>
              <w:pStyle w:val="ColumnHeadings"/>
              <w:rPr>
                <w:ins w:id="114" w:author="a" w:date="2023-05-19T17:51:22Z"/>
              </w:rPr>
            </w:pPr>
          </w:p>
        </w:tc>
        <w:tc>
          <w:tcPr>
            <w:tcW w:w="120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3C3B" w:rsidRPr="003A67C8" w:rsidP="00316063">
            <w:pPr>
              <w:pStyle w:val="Amount"/>
              <w:rPr>
                <w:ins w:id="115" w:author="a" w:date="2023-05-19T17:51:22Z"/>
                <w:sz w:val="22"/>
                <w:szCs w:val="22"/>
              </w:rPr>
            </w:pPr>
            <w:ins w:id="116" w:author="a" w:date="2023-05-19T17:51:22Z">
              <w:r w:rsidRPr="003A67C8">
                <w:rPr>
                  <w:sz w:val="22"/>
                  <w:szCs w:val="22"/>
                </w:rPr>
                <w:t xml:space="preserve">$ </w:t>
              </w:r>
            </w:ins>
            <w:ins w:id="117" w:author="a" w:date="2023-05-19T17:51:22Z">
              <w:r w:rsidRPr="003A67C8">
                <w:rPr>
                  <w:sz w:val="22"/>
                  <w:szCs w:val="22"/>
                </w:rPr>
                <w:t>680</w:t>
              </w:r>
            </w:ins>
          </w:p>
        </w:tc>
      </w:tr>
      <w:tr w:rsidTr="00973C4C">
        <w:tblPrEx>
          <w:tblW w:w="5000" w:type="pct"/>
          <w:tblCellMar>
            <w:top w:w="43" w:type="dxa"/>
            <w:left w:w="115" w:type="dxa"/>
            <w:bottom w:w="43" w:type="dxa"/>
            <w:right w:w="115" w:type="dxa"/>
          </w:tblCellMar>
          <w:tblLook w:val="0000"/>
        </w:tblPrEx>
        <w:trPr>
          <w:cantSplit/>
          <w:trHeight w:val="288"/>
          <w:del w:id="118" w:author="a" w:date="2023-05-19T17:51:22Z"/>
        </w:trPr>
        <w:tc>
          <w:tcPr>
            <w:tcW w:w="837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8A3C48" w:rsidRPr="001E3C2E" w:rsidP="008A3C48">
            <w:pPr>
              <w:pStyle w:val="Labels"/>
              <w:rPr>
                <w:del w:id="119" w:author="a" w:date="2023-05-19T17:51:22Z"/>
              </w:rPr>
            </w:pPr>
            <w:del w:id="120" w:author="a" w:date="2023-05-19T17:51:22Z">
              <w:r>
                <w:delText>total due</w:delText>
              </w:r>
            </w:del>
          </w:p>
        </w:tc>
        <w:tc>
          <w:tcPr>
            <w:tcW w:w="1710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3C48" w:rsidRPr="001E3C2E" w:rsidP="00316063">
            <w:pPr>
              <w:pStyle w:val="Amount"/>
              <w:rPr>
                <w:del w:id="121" w:author="a" w:date="2023-05-19T17:51:22Z"/>
              </w:rPr>
            </w:pPr>
            <w:del w:id="122" w:author="a" w:date="2023-05-19T17:51:22Z">
              <w:r>
                <w:delText>680</w:delText>
              </w:r>
            </w:del>
          </w:p>
        </w:tc>
      </w:tr>
    </w:tbl>
    <w:p w:rsidR="00897D19" w:rsidRPr="001E3C2E" w:rsidP="00897D19"/>
    <w:p w:rsidR="00AE348A" w:rsidP="00AE348A">
      <w:pPr>
        <w:pStyle w:val="LowerCentered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492240" cy="555625"/>
                <wp:effectExtent l="0" t="0" r="3810" b="0"/>
                <wp:wrapNone/>
                <wp:docPr id="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92240" cy="555625"/>
                          <a:chOff x="1066" y="14085"/>
                          <a:chExt cx="10081" cy="875"/>
                        </a:xfrm>
                      </wpg:grpSpPr>
                      <wps:wsp xmlns:wps="http://schemas.microsoft.com/office/word/2010/wordprocessingShape">
                        <wps:cNvPr id="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" name="Line 16"/>
                        <wps:cNvCnPr/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7" style="height:43.75pt;margin-left:0;margin-top:0;mso-position-horizontal:center;mso-position-horizontal-relative:page;mso-position-vertical:bottom;mso-position-vertical-relative:margin;position:absolute;width:511.2pt;z-index:-251655168" coordorigin="1066,14085" coordsize="10081,875" o:allowincell="f">
                <v:rect id="Rectangle 15" o:spid="_x0000_s1028" style="height:875;left:1066;mso-wrap-style:square;position:absolute;top:14085;v-text-anchor:top;visibility:visible;width:10081" stroked="f">
                  <v:fill color2="#b8cce4" rotate="t" focus="100%" type="gradient"/>
                </v:rect>
                <v:line id="Line 16" o:spid="_x0000_s1029" style="mso-wrap-style:square;position:absolute;visibility:visible" from="1080,14936" to="11131,14943" o:connectortype="straight" strokecolor="#365f91" strokeweight="0.5pt"/>
                <w10:wrap anchory="margin"/>
              </v:group>
            </w:pict>
          </mc:Fallback>
        </mc:AlternateContent>
      </w:r>
      <w:r>
        <w:t xml:space="preserve">Make all checks payable to </w:t>
      </w:r>
      <w:sdt>
        <w:sdtPr>
          <w:alias w:val="Company"/>
          <w:tag w:val="Company"/>
          <w:id w:val="963386580"/>
          <w:placeholder>
            <w:docPart w:val="957726CD36EB4D68B65DEFE5E2F0B6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C3603">
            <w:t>Adventure</w:t>
          </w:r>
          <w:ins w:id="123" w:author="a" w:date="2023-05-19T17:51:22Z">
            <w:r w:rsidR="009154B9">
              <w:t xml:space="preserve"> </w:t>
            </w:r>
          </w:ins>
          <w:r w:rsidR="009C3603">
            <w:t>Works</w:t>
          </w:r>
        </w:sdtContent>
      </w:sdt>
    </w:p>
    <w:p w:rsidR="00AE348A" w:rsidRPr="001E3C2E" w:rsidP="00AE348A">
      <w:pPr>
        <w:pStyle w:val="Thankyou"/>
      </w:pPr>
      <w:r w:rsidRPr="0015744F">
        <w:t>Thank you for your business!</w:t>
      </w:r>
    </w:p>
    <w:p w:rsidR="00B764B8" w:rsidRPr="001E3C2E" w:rsidP="008E6D99"/>
    <w:sectPr w:rsidSect="00973C4C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A2311D"/>
    <w:multiLevelType w:val="hybridMultilevel"/>
    <w:tmpl w:val="B64E4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alternateStyleNames="0" w:clearFormatting="1" w:customStyles="0" w:directFormattingOnNumbering="1" w:directFormattingOnParagraphs="1" w:directFormattingOnRuns="1" w:directFormattingOnTables="1" w:headingStyles="0" w:latentStyles="1" w:numberingStyles="0" w:stylesInUse="0" w:tableStyles="0" w:top3HeadingStyles="1" w:visibleStyles="1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3C4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973C4C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973C4C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73C4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3C4C"/>
    <w:rPr>
      <w:color w:val="808080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973C4C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973C4C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973C4C"/>
    <w:pPr>
      <w:jc w:val="center"/>
    </w:pPr>
    <w:rPr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qFormat/>
    <w:rsid w:val="00973C4C"/>
    <w:pPr>
      <w:spacing w:before="1200"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glossaryDocument" Target="glossary/document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oleObject" Target="embeddings/oleObject1.bin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Saqib%20Razzaq\AppData\Roaming\Microsoft\Templates\Blue_Gradient_Finance_Charg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440835A2039048699B2E22B126746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441CB-8639-4C49-A5DB-21DA000FF69C}"/>
      </w:docPartPr>
      <w:docPartBody>
        <w:p w:rsidR="00000000">
          <w:pPr>
            <w:pStyle w:val="440835A2039048699B2E22B12674621F"/>
          </w:pPr>
          <w:r>
            <w:t>[Company Name]</w:t>
          </w:r>
        </w:p>
      </w:docPartBody>
    </w:docPart>
    <w:docPart>
      <w:docPartPr>
        <w:name w:val="DF90D962BB35468DAF5E2A6A7D03E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7C27D-939D-447A-86CA-FED8AB9192EB}"/>
      </w:docPartPr>
      <w:docPartBody>
        <w:p w:rsidR="00000000">
          <w:pPr>
            <w:pStyle w:val="DF90D962BB35468DAF5E2A6A7D03E64F"/>
          </w:pPr>
          <w:r>
            <w:rPr>
              <w:noProof/>
            </w:rPr>
            <w:t>[Company Slogan]</w:t>
          </w:r>
        </w:p>
      </w:docPartBody>
    </w:docPart>
    <w:docPart>
      <w:docPartPr>
        <w:name w:val="E85F0FA85F3349F4B064E5F9CDCA9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62D4-5205-4766-A932-5E433E1313EB}"/>
      </w:docPartPr>
      <w:docPartBody>
        <w:p w:rsidR="00000000">
          <w:pPr>
            <w:pStyle w:val="E85F0FA85F3349F4B064E5F9CDCA9C55"/>
          </w:pPr>
          <w:r>
            <w:t>[Click to Select Date]</w:t>
          </w:r>
        </w:p>
      </w:docPartBody>
    </w:docPart>
    <w:docPart>
      <w:docPartPr>
        <w:name w:val="957726CD36EB4D68B65DEFE5E2F0B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9D138-A31E-4777-952D-ABEF96070B2A}"/>
      </w:docPartPr>
      <w:docPartBody>
        <w:p w:rsidR="00000000">
          <w:pPr>
            <w:pStyle w:val="957726CD36EB4D68B65DEFE5E2F0B636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0835A2039048699B2E22B12674621F">
    <w:name w:val="440835A2039048699B2E22B12674621F"/>
  </w:style>
  <w:style w:type="paragraph" w:customStyle="1" w:styleId="DF90D962BB35468DAF5E2A6A7D03E64F">
    <w:name w:val="DF90D962BB35468DAF5E2A6A7D03E64F"/>
  </w:style>
  <w:style w:type="paragraph" w:customStyle="1" w:styleId="1924C4678B884D55B669304D63E11200">
    <w:name w:val="1924C4678B884D55B669304D63E11200"/>
  </w:style>
  <w:style w:type="paragraph" w:customStyle="1" w:styleId="E85F0FA85F3349F4B064E5F9CDCA9C55">
    <w:name w:val="E85F0FA85F3349F4B064E5F9CDCA9C55"/>
  </w:style>
  <w:style w:type="paragraph" w:customStyle="1" w:styleId="30227608570540E1A6F7F0EC5A65A771">
    <w:name w:val="30227608570540E1A6F7F0EC5A65A771"/>
  </w:style>
  <w:style w:type="paragraph" w:customStyle="1" w:styleId="566223F7E44543A9B1B0852500EBE2B9">
    <w:name w:val="566223F7E44543A9B1B0852500EBE2B9"/>
  </w:style>
  <w:style w:type="paragraph" w:customStyle="1" w:styleId="B7E39A88BA6F470995037179F1E2AAA6">
    <w:name w:val="B7E39A88BA6F470995037179F1E2AAA6"/>
  </w:style>
  <w:style w:type="paragraph" w:customStyle="1" w:styleId="ADCA533C20C645DDAC03ECA3EEB1B738">
    <w:name w:val="ADCA533C20C645DDAC03ECA3EEB1B738"/>
  </w:style>
  <w:style w:type="paragraph" w:customStyle="1" w:styleId="0D3D902BEF234191BC9775E782A09B84">
    <w:name w:val="0D3D902BEF234191BC9775E782A09B84"/>
  </w:style>
  <w:style w:type="paragraph" w:customStyle="1" w:styleId="26E0D4C9DBC043D29386217AD5D02DF5">
    <w:name w:val="26E0D4C9DBC043D29386217AD5D02DF5"/>
  </w:style>
  <w:style w:type="paragraph" w:customStyle="1" w:styleId="DA529D0F61F24DDC81BE083F02A1DEF8">
    <w:name w:val="DA529D0F61F24DDC81BE083F02A1DEF8"/>
  </w:style>
  <w:style w:type="paragraph" w:customStyle="1" w:styleId="B35D26DF6993495CB54BB23BC08D9B91">
    <w:name w:val="B35D26DF6993495CB54BB23BC08D9B91"/>
  </w:style>
  <w:style w:type="paragraph" w:customStyle="1" w:styleId="59BB56AE51F947DBBE85EFE0F87815F6">
    <w:name w:val="59BB56AE51F947DBBE85EFE0F87815F6"/>
  </w:style>
  <w:style w:type="paragraph" w:customStyle="1" w:styleId="D91C68D9BBDC44B0BB10FE6535597DAE">
    <w:name w:val="D91C68D9BBDC44B0BB10FE6535597DAE"/>
  </w:style>
  <w:style w:type="paragraph" w:customStyle="1" w:styleId="FFE8B77BBC36419F96E95693C0C4CFF5">
    <w:name w:val="FFE8B77BBC36419F96E95693C0C4CFF5"/>
  </w:style>
  <w:style w:type="paragraph" w:customStyle="1" w:styleId="C7CB5F1F97E44B2BA14A239D356D29EA">
    <w:name w:val="C7CB5F1F97E44B2BA14A239D356D29EA"/>
  </w:style>
  <w:style w:type="paragraph" w:customStyle="1" w:styleId="2FC7C356438D466694C34DB276FFC8C5">
    <w:name w:val="2FC7C356438D466694C34DB276FFC8C5"/>
  </w:style>
  <w:style w:type="paragraph" w:customStyle="1" w:styleId="7D3F5E595D114AC1871180B5C42EC8A7">
    <w:name w:val="7D3F5E595D114AC1871180B5C42EC8A7"/>
  </w:style>
  <w:style w:type="paragraph" w:customStyle="1" w:styleId="7CEBF7A09288444082C8D6645A1E414A">
    <w:name w:val="7CEBF7A09288444082C8D6645A1E414A"/>
  </w:style>
  <w:style w:type="paragraph" w:customStyle="1" w:styleId="07184A73F1204E3099209ED8B071C984">
    <w:name w:val="07184A73F1204E3099209ED8B071C984"/>
  </w:style>
  <w:style w:type="paragraph" w:customStyle="1" w:styleId="AEB0ECD53E614C95AECD92A4FBDEE95E">
    <w:name w:val="AEB0ECD53E614C95AECD92A4FBDEE95E"/>
  </w:style>
  <w:style w:type="paragraph" w:customStyle="1" w:styleId="468A5EF559A54548A9E88CFFA9D71E1E">
    <w:name w:val="468A5EF559A54548A9E88CFFA9D71E1E"/>
  </w:style>
  <w:style w:type="paragraph" w:customStyle="1" w:styleId="957726CD36EB4D68B65DEFE5E2F0B636">
    <w:name w:val="957726CD36EB4D68B65DEFE5E2F0B636"/>
  </w:style>
  <w:style w:type="paragraph" w:customStyle="1" w:styleId="65E9139C441C4DD88C23CA001B0711D6">
    <w:name w:val="65E9139C441C4DD88C23CA001B0711D6"/>
    <w:rsid w:val="00955E4E"/>
  </w:style>
  <w:style w:type="paragraph" w:customStyle="1" w:styleId="9EB062A367F346139FFFBB68C287FE50">
    <w:name w:val="9EB062A367F346139FFFBB68C287FE50"/>
    <w:rsid w:val="00955E4E"/>
  </w:style>
  <w:style w:type="paragraph" w:customStyle="1" w:styleId="1548D262575D4D6995393ED98457D3C7">
    <w:name w:val="1548D262575D4D6995393ED98457D3C7"/>
    <w:rsid w:val="00955E4E"/>
  </w:style>
  <w:style w:type="paragraph" w:customStyle="1" w:styleId="FD500CD257B1444686F3BCD9C1B9A116">
    <w:name w:val="FD500CD257B1444686F3BCD9C1B9A116"/>
    <w:rsid w:val="00955E4E"/>
  </w:style>
  <w:style w:type="paragraph" w:customStyle="1" w:styleId="CD3F994E63FF4DA297ED875374455D91">
    <w:name w:val="CD3F994E63FF4DA297ED875374455D91"/>
    <w:rsid w:val="00955E4E"/>
  </w:style>
  <w:style w:type="paragraph" w:customStyle="1" w:styleId="780C817BB6214A108F3E0E9B81A43470">
    <w:name w:val="780C817BB6214A108F3E0E9B81A43470"/>
    <w:rsid w:val="00955E4E"/>
  </w:style>
  <w:style w:type="paragraph" w:customStyle="1" w:styleId="D82AC93515094DCA814A08CC6CBB89A4">
    <w:name w:val="D82AC93515094DCA814A08CC6CBB89A4"/>
    <w:rsid w:val="00955E4E"/>
  </w:style>
  <w:style w:type="paragraph" w:customStyle="1" w:styleId="0018EA3836B4429CBEFD3753D9187687">
    <w:name w:val="0018EA3836B4429CBEFD3753D9187687"/>
    <w:rsid w:val="00955E4E"/>
  </w:style>
  <w:style w:type="paragraph" w:customStyle="1" w:styleId="C07D3A6A442C423283C812BA70CC1410">
    <w:name w:val="C07D3A6A442C423283C812BA70CC1410"/>
    <w:rsid w:val="00955E4E"/>
  </w:style>
  <w:style w:type="paragraph" w:customStyle="1" w:styleId="0D7B09DF88B6440A98B979C0D78A3CDD">
    <w:name w:val="0D7B09DF88B6440A98B979C0D78A3CDD"/>
    <w:rsid w:val="00955E4E"/>
  </w:style>
  <w:style w:type="paragraph" w:customStyle="1" w:styleId="5DA7338D4C7E42FEBFCF20981624BC49">
    <w:name w:val="5DA7338D4C7E42FEBFCF20981624BC49"/>
    <w:rsid w:val="00955E4E"/>
  </w:style>
  <w:style w:type="paragraph" w:customStyle="1" w:styleId="823FEBE0399D4EAFB57CC062E636C51C">
    <w:name w:val="823FEBE0399D4EAFB57CC062E636C51C"/>
    <w:rsid w:val="00955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1DD4BD3-09AE-4184-9BA9-CA6712D6D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Blue_Gradient_Finance_Charge.dotx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Finance charge (Blue Gradient design)</vt:lpstr>
    </vt:vector>
  </TitlesOfParts>
  <Company>Home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 charge (Blue Gradient design)</dc:title>
  <dc:subject>AdventureWorks</dc:subject>
  <dc:creator>Saqib Razzaq</dc:creator>
  <cp:lastModifiedBy>Saqib Razzaq</cp:lastModifiedBy>
  <cp:revision>2</cp:revision>
  <cp:lastPrinted>2004-05-28T21:42:00Z</cp:lastPrinted>
  <dcterms:created xsi:type="dcterms:W3CDTF">2015-04-21T10:57:00Z</dcterms:created>
  <dcterms:modified xsi:type="dcterms:W3CDTF">2015-04-21T10:57:00Z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TC011294541033</vt:lpwstr>
  </property>
</Properties>
</file>